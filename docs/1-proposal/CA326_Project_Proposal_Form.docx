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tag w:val="goog_rdk_2"/>
        <w:id w:val="-490253612"/>
      </w:sdtPr>
      <w:sdtEndPr/>
      <w:sdtContent>
        <w:p w14:paraId="00000001" w14:textId="77777777" w:rsidR="00D96AD6" w:rsidRPr="00D96AD6" w:rsidRDefault="003B60D8">
          <w:pPr>
            <w:pBdr>
              <w:top w:val="nil"/>
              <w:left w:val="nil"/>
              <w:bottom w:val="nil"/>
              <w:right w:val="nil"/>
              <w:between w:val="nil"/>
            </w:pBdr>
            <w:spacing w:before="0" w:after="0"/>
            <w:jc w:val="center"/>
            <w:rPr>
              <w:rFonts w:ascii="Helvetica Neue" w:eastAsia="Helvetica Neue" w:hAnsi="Helvetica Neue" w:cs="Helvetica Neue"/>
              <w:sz w:val="40"/>
              <w:szCs w:val="40"/>
              <w:rPrChange w:id="0" w:author="Brian Davis" w:date="2021-11-10T12:43:00Z">
                <w:rPr>
                  <w:color w:val="000000"/>
                </w:rPr>
              </w:rPrChange>
            </w:rPr>
          </w:pPr>
          <w:r>
            <w:rPr>
              <w:rFonts w:ascii="Helvetica Neue" w:eastAsia="Helvetica Neue" w:hAnsi="Helvetica Neue" w:cs="Helvetica Neue"/>
              <w:color w:val="000000"/>
              <w:sz w:val="40"/>
              <w:szCs w:val="40"/>
            </w:rPr>
            <w:t>School of Computing</w:t>
          </w:r>
          <w:r>
            <w:rPr>
              <w:rFonts w:ascii="Helvetica Neue" w:eastAsia="Helvetica Neue" w:hAnsi="Helvetica Neue" w:cs="Helvetica Neue"/>
              <w:color w:val="000000"/>
              <w:sz w:val="40"/>
              <w:szCs w:val="40"/>
            </w:rPr>
            <w:br/>
            <w:t>CA326 Year 3 Project Proposal Form</w:t>
          </w:r>
          <w:sdt>
            <w:sdtPr>
              <w:tag w:val="goog_rdk_0"/>
              <w:id w:val="-488257297"/>
            </w:sdtPr>
            <w:sdtEndPr/>
            <w:sdtContent/>
          </w:sdt>
          <w:sdt>
            <w:sdtPr>
              <w:tag w:val="goog_rdk_1"/>
              <w:id w:val="468017877"/>
            </w:sdtPr>
            <w:sdtEndPr/>
            <w:sdtContent/>
          </w:sdt>
        </w:p>
      </w:sdtContent>
    </w:sdt>
    <w:p w14:paraId="00000002" w14:textId="77777777" w:rsidR="00D96AD6" w:rsidRDefault="003B60D8">
      <w:pPr>
        <w:pBdr>
          <w:top w:val="nil"/>
          <w:left w:val="nil"/>
          <w:bottom w:val="nil"/>
          <w:right w:val="nil"/>
          <w:between w:val="nil"/>
        </w:pBdr>
        <w:spacing w:before="0" w:after="0"/>
        <w:rPr>
          <w:color w:val="000000"/>
        </w:rPr>
      </w:pPr>
      <w:r>
        <w:rPr>
          <w:rFonts w:ascii="Helvetica Neue" w:eastAsia="Helvetica Neue" w:hAnsi="Helvetica Neue" w:cs="Helvetica Neue"/>
          <w:b/>
          <w:color w:val="000000"/>
        </w:rPr>
        <w:t>SECTION A</w:t>
      </w:r>
    </w:p>
    <w:p w14:paraId="00000003" w14:textId="77777777" w:rsidR="00D96AD6" w:rsidRDefault="003B60D8">
      <w:pPr>
        <w:pBdr>
          <w:top w:val="nil"/>
          <w:left w:val="nil"/>
          <w:bottom w:val="nil"/>
          <w:right w:val="nil"/>
          <w:between w:val="nil"/>
        </w:pBdr>
        <w:spacing w:before="0" w:after="0"/>
        <w:rPr>
          <w:color w:val="000000"/>
        </w:rPr>
      </w:pPr>
      <w:r>
        <w:rPr>
          <w:rFonts w:ascii="Helvetica Neue" w:eastAsia="Helvetica Neue" w:hAnsi="Helvetica Neue" w:cs="Helvetica Neue"/>
          <w:color w:val="000000"/>
        </w:rPr>
        <w:t>Project Title _</w:t>
      </w:r>
      <w:r>
        <w:rPr>
          <w:rFonts w:ascii="Helvetica Neue" w:eastAsia="Helvetica Neue" w:hAnsi="Helvetica Neue" w:cs="Helvetica Neue"/>
        </w:rPr>
        <w:t>DCU Virtual Assistant_</w:t>
      </w:r>
    </w:p>
    <w:p w14:paraId="00000004" w14:textId="77777777" w:rsidR="00D96AD6" w:rsidRDefault="003B60D8">
      <w:pPr>
        <w:pBdr>
          <w:top w:val="nil"/>
          <w:left w:val="nil"/>
          <w:bottom w:val="nil"/>
          <w:right w:val="nil"/>
          <w:between w:val="nil"/>
        </w:pBdr>
        <w:spacing w:before="0" w:after="0"/>
        <w:rPr>
          <w:rFonts w:ascii="Helvetica Neue" w:eastAsia="Helvetica Neue" w:hAnsi="Helvetica Neue" w:cs="Helvetica Neue"/>
          <w:color w:val="000000"/>
        </w:rPr>
      </w:pPr>
      <w:r>
        <w:rPr>
          <w:rFonts w:ascii="Helvetica Neue" w:eastAsia="Helvetica Neue" w:hAnsi="Helvetica Neue" w:cs="Helvetica Neue"/>
          <w:color w:val="000000"/>
        </w:rPr>
        <w:t>Student 1 Name _Conor Patrick Marsh_     ID Number _</w:t>
      </w:r>
      <w:r>
        <w:rPr>
          <w:rFonts w:ascii="Helvetica Neue" w:eastAsia="Helvetica Neue" w:hAnsi="Helvetica Neue" w:cs="Helvetica Neue"/>
        </w:rPr>
        <w:t>19728351</w:t>
      </w:r>
      <w:r>
        <w:rPr>
          <w:rFonts w:ascii="Helvetica Neue" w:eastAsia="Helvetica Neue" w:hAnsi="Helvetica Neue" w:cs="Helvetica Neue"/>
          <w:color w:val="000000"/>
        </w:rPr>
        <w:t xml:space="preserve">_ </w:t>
      </w:r>
    </w:p>
    <w:p w14:paraId="00000005" w14:textId="77777777" w:rsidR="00D96AD6" w:rsidRDefault="003B60D8">
      <w:pPr>
        <w:pBdr>
          <w:top w:val="nil"/>
          <w:left w:val="nil"/>
          <w:bottom w:val="nil"/>
          <w:right w:val="nil"/>
          <w:between w:val="nil"/>
        </w:pBdr>
        <w:spacing w:before="0" w:after="0"/>
        <w:rPr>
          <w:rFonts w:ascii="Helvetica Neue" w:eastAsia="Helvetica Neue" w:hAnsi="Helvetica Neue" w:cs="Helvetica Neue"/>
          <w:color w:val="000000"/>
        </w:rPr>
      </w:pPr>
      <w:r>
        <w:rPr>
          <w:rFonts w:ascii="Helvetica Neue" w:eastAsia="Helvetica Neue" w:hAnsi="Helvetica Neue" w:cs="Helvetica Neue"/>
          <w:color w:val="000000"/>
        </w:rPr>
        <w:t>Student 2 Name _</w:t>
      </w:r>
      <w:r>
        <w:rPr>
          <w:rFonts w:ascii="Helvetica Neue" w:eastAsia="Helvetica Neue" w:hAnsi="Helvetica Neue" w:cs="Helvetica Neue"/>
        </w:rPr>
        <w:t xml:space="preserve">Mark Kevin </w:t>
      </w:r>
      <w:proofErr w:type="spellStart"/>
      <w:r>
        <w:rPr>
          <w:rFonts w:ascii="Helvetica Neue" w:eastAsia="Helvetica Neue" w:hAnsi="Helvetica Neue" w:cs="Helvetica Neue"/>
        </w:rPr>
        <w:t>Queypo</w:t>
      </w:r>
      <w:proofErr w:type="spellEnd"/>
      <w:r>
        <w:rPr>
          <w:rFonts w:ascii="Helvetica Neue" w:eastAsia="Helvetica Neue" w:hAnsi="Helvetica Neue" w:cs="Helvetica Neue"/>
          <w:color w:val="000000"/>
        </w:rPr>
        <w:t xml:space="preserve">_     ID Number _19404214_ </w:t>
      </w:r>
    </w:p>
    <w:p w14:paraId="00000008" w14:textId="77777777" w:rsidR="00D96AD6" w:rsidRDefault="003B60D8">
      <w:pPr>
        <w:pBdr>
          <w:top w:val="nil"/>
          <w:left w:val="nil"/>
          <w:bottom w:val="nil"/>
          <w:right w:val="nil"/>
          <w:between w:val="nil"/>
        </w:pBdr>
        <w:spacing w:before="0" w:after="0"/>
        <w:rPr>
          <w:rFonts w:ascii="Helvetica Neue" w:eastAsia="Helvetica Neue" w:hAnsi="Helvetica Neue" w:cs="Helvetica Neue"/>
          <w:color w:val="000000"/>
          <w:sz w:val="32"/>
          <w:szCs w:val="32"/>
        </w:rPr>
      </w:pPr>
      <w:r>
        <w:rPr>
          <w:rFonts w:ascii="Helvetica Neue" w:eastAsia="Helvetica Neue" w:hAnsi="Helvetica Neue" w:cs="Helvetica Neue"/>
          <w:color w:val="000000"/>
        </w:rPr>
        <w:t>Staff Member Consulted for supervision _</w:t>
      </w:r>
      <w:r>
        <w:rPr>
          <w:rFonts w:ascii="Helvetica Neue" w:eastAsia="Helvetica Neue" w:hAnsi="Helvetica Neue" w:cs="Helvetica Neue"/>
        </w:rPr>
        <w:t>Brian Davis</w:t>
      </w:r>
      <w:r>
        <w:rPr>
          <w:rFonts w:ascii="Helvetica Neue" w:eastAsia="Helvetica Neue" w:hAnsi="Helvetica Neue" w:cs="Helvetica Neue"/>
          <w:color w:val="000000"/>
        </w:rPr>
        <w:t xml:space="preserve">_ </w:t>
      </w:r>
    </w:p>
    <w:p w14:paraId="00000009" w14:textId="77777777" w:rsidR="00D96AD6" w:rsidRDefault="00D96AD6">
      <w:pPr>
        <w:pBdr>
          <w:top w:val="nil"/>
          <w:left w:val="nil"/>
          <w:bottom w:val="nil"/>
          <w:right w:val="nil"/>
          <w:between w:val="nil"/>
        </w:pBdr>
        <w:spacing w:before="0" w:after="0"/>
        <w:rPr>
          <w:rFonts w:ascii="Helvetica Neue" w:eastAsia="Helvetica Neue" w:hAnsi="Helvetica Neue" w:cs="Helvetica Neue"/>
          <w:color w:val="000000"/>
          <w:sz w:val="32"/>
          <w:szCs w:val="32"/>
        </w:rPr>
      </w:pPr>
    </w:p>
    <w:p w14:paraId="0000000A" w14:textId="77777777" w:rsidR="00D96AD6" w:rsidRDefault="003B60D8">
      <w:pPr>
        <w:pBdr>
          <w:top w:val="nil"/>
          <w:left w:val="nil"/>
          <w:bottom w:val="nil"/>
          <w:right w:val="nil"/>
          <w:between w:val="nil"/>
        </w:pBdr>
        <w:spacing w:before="0" w:after="0"/>
        <w:rPr>
          <w:rFonts w:ascii="Helvetica Neue" w:eastAsia="Helvetica Neue" w:hAnsi="Helvetica Neue" w:cs="Helvetica Neue"/>
          <w:color w:val="000000"/>
        </w:rPr>
      </w:pPr>
      <w:r>
        <w:rPr>
          <w:rFonts w:ascii="Helvetica Neue" w:eastAsia="Helvetica Neue" w:hAnsi="Helvetica Neue" w:cs="Helvetica Neue"/>
          <w:color w:val="000000"/>
          <w:sz w:val="32"/>
          <w:szCs w:val="32"/>
        </w:rPr>
        <w:t>Project Description (2 pages max)</w:t>
      </w:r>
    </w:p>
    <w:p w14:paraId="0000000B" w14:textId="77777777" w:rsidR="00D96AD6" w:rsidRDefault="003B60D8">
      <w:pPr>
        <w:rPr>
          <w:b/>
          <w:sz w:val="27"/>
          <w:szCs w:val="27"/>
        </w:rPr>
      </w:pPr>
      <w:r>
        <w:rPr>
          <w:b/>
          <w:sz w:val="27"/>
          <w:szCs w:val="27"/>
        </w:rPr>
        <w:t>Introduction</w:t>
      </w:r>
    </w:p>
    <w:p w14:paraId="0000000D" w14:textId="77777777" w:rsidR="00D96AD6" w:rsidRDefault="00BA70DF">
      <w:pPr>
        <w:jc w:val="both"/>
        <w:rPr>
          <w:sz w:val="22"/>
          <w:szCs w:val="22"/>
        </w:rPr>
      </w:pPr>
      <w:sdt>
        <w:sdtPr>
          <w:tag w:val="goog_rdk_3"/>
          <w:id w:val="-322662975"/>
        </w:sdtPr>
        <w:sdtEndPr/>
        <w:sdtContent/>
      </w:sdt>
      <w:sdt>
        <w:sdtPr>
          <w:tag w:val="goog_rdk_4"/>
          <w:id w:val="1950965898"/>
        </w:sdtPr>
        <w:sdtEndPr/>
        <w:sdtContent/>
      </w:sdt>
      <w:r w:rsidR="003B60D8">
        <w:rPr>
          <w:sz w:val="22"/>
          <w:szCs w:val="22"/>
        </w:rPr>
        <w:t xml:space="preserve">The general area of the project is a combination of voice-assistant and chatbot technology in which we plan to create a hybrid of both concepts which can identify and respond to both speech-based and text-based queries. We believe that for students familiarising themselves with campus life, time constraints in accessing relevant information through a website can be minimised with the use of these technologies.   </w:t>
      </w:r>
    </w:p>
    <w:p w14:paraId="0000000E" w14:textId="77777777" w:rsidR="00D96AD6" w:rsidRDefault="003B60D8">
      <w:pPr>
        <w:rPr>
          <w:b/>
          <w:sz w:val="27"/>
          <w:szCs w:val="27"/>
        </w:rPr>
      </w:pPr>
      <w:r>
        <w:rPr>
          <w:b/>
          <w:sz w:val="27"/>
          <w:szCs w:val="27"/>
        </w:rPr>
        <w:t>Outline</w:t>
      </w:r>
    </w:p>
    <w:p w14:paraId="00000010" w14:textId="77777777" w:rsidR="00D96AD6" w:rsidRDefault="00BA70DF">
      <w:pPr>
        <w:rPr>
          <w:sz w:val="22"/>
          <w:szCs w:val="22"/>
        </w:rPr>
      </w:pPr>
      <w:sdt>
        <w:sdtPr>
          <w:tag w:val="goog_rdk_5"/>
          <w:id w:val="-1264992782"/>
        </w:sdtPr>
        <w:sdtEndPr/>
        <w:sdtContent/>
      </w:sdt>
      <w:r w:rsidR="003B60D8">
        <w:rPr>
          <w:sz w:val="22"/>
          <w:szCs w:val="22"/>
        </w:rPr>
        <w:t>The project we are proposing is a</w:t>
      </w:r>
      <w:sdt>
        <w:sdtPr>
          <w:tag w:val="goog_rdk_6"/>
          <w:id w:val="1645388487"/>
        </w:sdtPr>
        <w:sdtEndPr/>
        <w:sdtContent/>
      </w:sdt>
      <w:r w:rsidR="003B60D8">
        <w:rPr>
          <w:sz w:val="22"/>
          <w:szCs w:val="22"/>
        </w:rPr>
        <w:t xml:space="preserve"> chatterbox assistant designed to help newer DCU students by answering their queries surrounding the university. The assistant comes equipped with voice recognition allowing for quick and simple query handling. The assistant can answer queries such as:</w:t>
      </w:r>
    </w:p>
    <w:p w14:paraId="00000011" w14:textId="77777777" w:rsidR="00D96AD6" w:rsidRDefault="003B60D8">
      <w:pPr>
        <w:numPr>
          <w:ilvl w:val="0"/>
          <w:numId w:val="1"/>
        </w:numPr>
        <w:spacing w:after="0"/>
        <w:rPr>
          <w:sz w:val="22"/>
          <w:szCs w:val="22"/>
        </w:rPr>
      </w:pPr>
      <w:r>
        <w:rPr>
          <w:sz w:val="22"/>
          <w:szCs w:val="22"/>
        </w:rPr>
        <w:t xml:space="preserve">directions for buildings around the campus i.e. the library, </w:t>
      </w:r>
      <w:proofErr w:type="spellStart"/>
      <w:r>
        <w:rPr>
          <w:sz w:val="22"/>
          <w:szCs w:val="22"/>
        </w:rPr>
        <w:t>londis</w:t>
      </w:r>
      <w:proofErr w:type="spellEnd"/>
      <w:r>
        <w:rPr>
          <w:sz w:val="22"/>
          <w:szCs w:val="22"/>
        </w:rPr>
        <w:t>.</w:t>
      </w:r>
    </w:p>
    <w:p w14:paraId="00000012" w14:textId="77777777" w:rsidR="00D96AD6" w:rsidRDefault="003B60D8">
      <w:pPr>
        <w:numPr>
          <w:ilvl w:val="0"/>
          <w:numId w:val="1"/>
        </w:numPr>
        <w:spacing w:before="0" w:after="0"/>
        <w:rPr>
          <w:sz w:val="22"/>
          <w:szCs w:val="22"/>
        </w:rPr>
      </w:pPr>
      <w:r>
        <w:rPr>
          <w:sz w:val="22"/>
          <w:szCs w:val="22"/>
        </w:rPr>
        <w:t>the student’s timetable</w:t>
      </w:r>
    </w:p>
    <w:p w14:paraId="00000013" w14:textId="77777777" w:rsidR="00D96AD6" w:rsidRDefault="003B60D8">
      <w:pPr>
        <w:numPr>
          <w:ilvl w:val="0"/>
          <w:numId w:val="1"/>
        </w:numPr>
        <w:spacing w:before="0" w:after="0"/>
        <w:rPr>
          <w:sz w:val="22"/>
          <w:szCs w:val="22"/>
        </w:rPr>
      </w:pPr>
      <w:r>
        <w:rPr>
          <w:sz w:val="22"/>
          <w:szCs w:val="22"/>
        </w:rPr>
        <w:t>showing details about a module</w:t>
      </w:r>
    </w:p>
    <w:p w14:paraId="00000014" w14:textId="77777777" w:rsidR="00D96AD6" w:rsidRDefault="003B60D8">
      <w:pPr>
        <w:numPr>
          <w:ilvl w:val="0"/>
          <w:numId w:val="1"/>
        </w:numPr>
        <w:spacing w:before="0"/>
        <w:rPr>
          <w:sz w:val="22"/>
          <w:szCs w:val="22"/>
        </w:rPr>
      </w:pPr>
      <w:r>
        <w:rPr>
          <w:sz w:val="22"/>
          <w:szCs w:val="22"/>
        </w:rPr>
        <w:t>the ability to keep track on any assignments and projects</w:t>
      </w:r>
    </w:p>
    <w:p w14:paraId="00000015" w14:textId="77777777" w:rsidR="00D96AD6" w:rsidRDefault="003B60D8">
      <w:pPr>
        <w:rPr>
          <w:sz w:val="22"/>
          <w:szCs w:val="22"/>
        </w:rPr>
      </w:pPr>
      <w:r>
        <w:rPr>
          <w:sz w:val="22"/>
          <w:szCs w:val="22"/>
        </w:rPr>
        <w:t>This is just a couple of things the bot can do. More features would be added as we develop the project.</w:t>
      </w:r>
    </w:p>
    <w:p w14:paraId="00000016" w14:textId="77777777" w:rsidR="00D96AD6" w:rsidRDefault="003B60D8">
      <w:pPr>
        <w:rPr>
          <w:b/>
          <w:sz w:val="27"/>
          <w:szCs w:val="27"/>
        </w:rPr>
      </w:pPr>
      <w:r>
        <w:rPr>
          <w:b/>
          <w:sz w:val="27"/>
          <w:szCs w:val="27"/>
        </w:rPr>
        <w:t>Background</w:t>
      </w:r>
    </w:p>
    <w:p w14:paraId="00000018" w14:textId="77777777" w:rsidR="00D96AD6" w:rsidRDefault="003B60D8">
      <w:pPr>
        <w:rPr>
          <w:sz w:val="22"/>
          <w:szCs w:val="22"/>
        </w:rPr>
      </w:pPr>
      <w:r>
        <w:rPr>
          <w:sz w:val="22"/>
          <w:szCs w:val="22"/>
        </w:rPr>
        <w:t>Having browsed through the suggested projects of all the lecturers in the department, we found the idea being suggested and both agreed that it was something we would be interested in pursuing. Being once first years, we remembered difficulties we faced from finding our way around the campus and keeping track of assignments.</w:t>
      </w:r>
    </w:p>
    <w:p w14:paraId="00000019" w14:textId="77777777" w:rsidR="00D96AD6" w:rsidRDefault="003B60D8">
      <w:pPr>
        <w:rPr>
          <w:b/>
          <w:sz w:val="27"/>
          <w:szCs w:val="27"/>
        </w:rPr>
      </w:pPr>
      <w:r>
        <w:rPr>
          <w:b/>
          <w:sz w:val="27"/>
          <w:szCs w:val="27"/>
        </w:rPr>
        <w:t>Goals</w:t>
      </w:r>
    </w:p>
    <w:p w14:paraId="0000001D" w14:textId="7A471B4C" w:rsidR="00D96AD6" w:rsidRDefault="003B60D8">
      <w:pPr>
        <w:rPr>
          <w:sz w:val="22"/>
          <w:szCs w:val="22"/>
        </w:rPr>
      </w:pPr>
      <w:r>
        <w:rPr>
          <w:sz w:val="22"/>
          <w:szCs w:val="22"/>
        </w:rPr>
        <w:t>The project will aim to achieve a means of providing campus-related information to DCU students in a considerably quicker manner than they would be able to while browsing the university website. We aim to provide a wide range of responses to any typical question from the student with minimum delay. With this bot, we hope that students will find this assistant useful for the majority of their life in college and not just new students but current students too .It will be useful at any time on campus when a student is unaware of any information that they require quickly to reach their destination, find the location of a building, know when their next lecture starts, manage assignments etc. .</w:t>
      </w:r>
    </w:p>
    <w:p w14:paraId="7E990DE3" w14:textId="77777777" w:rsidR="002529B9" w:rsidRDefault="002529B9">
      <w:pPr>
        <w:rPr>
          <w:b/>
          <w:sz w:val="27"/>
          <w:szCs w:val="27"/>
        </w:rPr>
      </w:pPr>
    </w:p>
    <w:p w14:paraId="0000001F" w14:textId="0B0CA16A" w:rsidR="00D96AD6" w:rsidRPr="002529B9" w:rsidRDefault="003B60D8">
      <w:pPr>
        <w:rPr>
          <w:b/>
          <w:sz w:val="27"/>
          <w:szCs w:val="27"/>
        </w:rPr>
      </w:pPr>
      <w:r>
        <w:rPr>
          <w:b/>
          <w:sz w:val="27"/>
          <w:szCs w:val="27"/>
        </w:rPr>
        <w:lastRenderedPageBreak/>
        <w:t>Programming language(s) and tools</w:t>
      </w:r>
    </w:p>
    <w:tbl>
      <w:tblPr>
        <w:tblStyle w:val="a"/>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5"/>
        <w:gridCol w:w="3186"/>
        <w:gridCol w:w="3186"/>
      </w:tblGrid>
      <w:tr w:rsidR="00D96AD6" w14:paraId="6923D689" w14:textId="77777777" w:rsidTr="002529B9">
        <w:trPr>
          <w:trHeight w:val="128"/>
        </w:trPr>
        <w:tc>
          <w:tcPr>
            <w:tcW w:w="3185" w:type="dxa"/>
            <w:shd w:val="clear" w:color="auto" w:fill="auto"/>
            <w:tcMar>
              <w:top w:w="100" w:type="dxa"/>
              <w:left w:w="100" w:type="dxa"/>
              <w:bottom w:w="100" w:type="dxa"/>
              <w:right w:w="100" w:type="dxa"/>
            </w:tcMar>
          </w:tcPr>
          <w:p w14:paraId="00000020" w14:textId="77777777" w:rsidR="00D96AD6" w:rsidRDefault="003B60D8">
            <w:pPr>
              <w:widowControl w:val="0"/>
              <w:pBdr>
                <w:top w:val="nil"/>
                <w:left w:val="nil"/>
                <w:bottom w:val="nil"/>
                <w:right w:val="nil"/>
                <w:between w:val="nil"/>
              </w:pBdr>
              <w:spacing w:before="0" w:after="0"/>
              <w:rPr>
                <w:i/>
                <w:color w:val="595959"/>
                <w:sz w:val="22"/>
                <w:szCs w:val="22"/>
              </w:rPr>
            </w:pPr>
            <w:r>
              <w:rPr>
                <w:i/>
                <w:color w:val="595959"/>
                <w:sz w:val="22"/>
                <w:szCs w:val="22"/>
              </w:rPr>
              <w:t>Technology</w:t>
            </w:r>
          </w:p>
        </w:tc>
        <w:tc>
          <w:tcPr>
            <w:tcW w:w="3186" w:type="dxa"/>
            <w:shd w:val="clear" w:color="auto" w:fill="auto"/>
            <w:tcMar>
              <w:top w:w="100" w:type="dxa"/>
              <w:left w:w="100" w:type="dxa"/>
              <w:bottom w:w="100" w:type="dxa"/>
              <w:right w:w="100" w:type="dxa"/>
            </w:tcMar>
          </w:tcPr>
          <w:p w14:paraId="00000021" w14:textId="77777777" w:rsidR="00D96AD6" w:rsidRDefault="003B60D8">
            <w:pPr>
              <w:widowControl w:val="0"/>
              <w:pBdr>
                <w:top w:val="nil"/>
                <w:left w:val="nil"/>
                <w:bottom w:val="nil"/>
                <w:right w:val="nil"/>
                <w:between w:val="nil"/>
              </w:pBdr>
              <w:spacing w:before="0" w:after="0"/>
              <w:rPr>
                <w:i/>
                <w:color w:val="595959"/>
              </w:rPr>
            </w:pPr>
            <w:r>
              <w:rPr>
                <w:i/>
                <w:color w:val="595959"/>
              </w:rPr>
              <w:t>Description</w:t>
            </w:r>
          </w:p>
        </w:tc>
        <w:tc>
          <w:tcPr>
            <w:tcW w:w="3186" w:type="dxa"/>
            <w:shd w:val="clear" w:color="auto" w:fill="auto"/>
            <w:tcMar>
              <w:top w:w="100" w:type="dxa"/>
              <w:left w:w="100" w:type="dxa"/>
              <w:bottom w:w="100" w:type="dxa"/>
              <w:right w:w="100" w:type="dxa"/>
            </w:tcMar>
          </w:tcPr>
          <w:p w14:paraId="00000022" w14:textId="77777777" w:rsidR="00D96AD6" w:rsidRDefault="003B60D8">
            <w:pPr>
              <w:widowControl w:val="0"/>
              <w:pBdr>
                <w:top w:val="nil"/>
                <w:left w:val="nil"/>
                <w:bottom w:val="nil"/>
                <w:right w:val="nil"/>
                <w:between w:val="nil"/>
              </w:pBdr>
              <w:spacing w:before="0" w:after="0"/>
              <w:rPr>
                <w:i/>
                <w:color w:val="595959"/>
                <w:sz w:val="22"/>
                <w:szCs w:val="22"/>
              </w:rPr>
            </w:pPr>
            <w:r>
              <w:rPr>
                <w:i/>
                <w:color w:val="595959"/>
                <w:sz w:val="22"/>
                <w:szCs w:val="22"/>
              </w:rPr>
              <w:t>URL</w:t>
            </w:r>
          </w:p>
        </w:tc>
      </w:tr>
      <w:tr w:rsidR="00D96AD6" w14:paraId="1EEA3112" w14:textId="77777777" w:rsidTr="002529B9">
        <w:trPr>
          <w:trHeight w:val="374"/>
        </w:trPr>
        <w:tc>
          <w:tcPr>
            <w:tcW w:w="3185" w:type="dxa"/>
            <w:shd w:val="clear" w:color="auto" w:fill="auto"/>
            <w:tcMar>
              <w:top w:w="100" w:type="dxa"/>
              <w:left w:w="100" w:type="dxa"/>
              <w:bottom w:w="100" w:type="dxa"/>
              <w:right w:w="100" w:type="dxa"/>
            </w:tcMar>
          </w:tcPr>
          <w:p w14:paraId="00000023" w14:textId="77777777" w:rsidR="00D96AD6" w:rsidRDefault="003B60D8">
            <w:pPr>
              <w:widowControl w:val="0"/>
              <w:pBdr>
                <w:top w:val="nil"/>
                <w:left w:val="nil"/>
                <w:bottom w:val="nil"/>
                <w:right w:val="nil"/>
                <w:between w:val="nil"/>
              </w:pBdr>
              <w:spacing w:before="0" w:after="0"/>
              <w:rPr>
                <w:i/>
                <w:sz w:val="22"/>
                <w:szCs w:val="22"/>
              </w:rPr>
            </w:pPr>
            <w:r>
              <w:rPr>
                <w:i/>
                <w:sz w:val="22"/>
                <w:szCs w:val="22"/>
              </w:rPr>
              <w:t>Python 3.9</w:t>
            </w:r>
          </w:p>
        </w:tc>
        <w:tc>
          <w:tcPr>
            <w:tcW w:w="3186" w:type="dxa"/>
            <w:shd w:val="clear" w:color="auto" w:fill="auto"/>
            <w:tcMar>
              <w:top w:w="100" w:type="dxa"/>
              <w:left w:w="100" w:type="dxa"/>
              <w:bottom w:w="100" w:type="dxa"/>
              <w:right w:w="100" w:type="dxa"/>
            </w:tcMar>
          </w:tcPr>
          <w:p w14:paraId="00000024" w14:textId="77777777" w:rsidR="00D96AD6" w:rsidRDefault="003B60D8">
            <w:pPr>
              <w:widowControl w:val="0"/>
              <w:pBdr>
                <w:top w:val="nil"/>
                <w:left w:val="nil"/>
                <w:bottom w:val="nil"/>
                <w:right w:val="nil"/>
                <w:between w:val="nil"/>
              </w:pBdr>
              <w:spacing w:before="0" w:after="0"/>
              <w:rPr>
                <w:i/>
                <w:sz w:val="20"/>
                <w:szCs w:val="20"/>
              </w:rPr>
            </w:pPr>
            <w:r>
              <w:rPr>
                <w:rFonts w:ascii="Arial" w:eastAsia="Arial" w:hAnsi="Arial" w:cs="Arial"/>
                <w:i/>
                <w:sz w:val="20"/>
                <w:szCs w:val="20"/>
                <w:highlight w:val="white"/>
              </w:rPr>
              <w:t>general-purpose programming language</w:t>
            </w:r>
          </w:p>
        </w:tc>
        <w:tc>
          <w:tcPr>
            <w:tcW w:w="3186" w:type="dxa"/>
            <w:shd w:val="clear" w:color="auto" w:fill="auto"/>
            <w:tcMar>
              <w:top w:w="100" w:type="dxa"/>
              <w:left w:w="100" w:type="dxa"/>
              <w:bottom w:w="100" w:type="dxa"/>
              <w:right w:w="100" w:type="dxa"/>
            </w:tcMar>
          </w:tcPr>
          <w:p w14:paraId="00000025"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https://www.python.org/</w:t>
            </w:r>
          </w:p>
        </w:tc>
      </w:tr>
      <w:tr w:rsidR="00D96AD6" w14:paraId="19693737" w14:textId="77777777" w:rsidTr="002529B9">
        <w:trPr>
          <w:trHeight w:val="235"/>
        </w:trPr>
        <w:tc>
          <w:tcPr>
            <w:tcW w:w="3185" w:type="dxa"/>
            <w:shd w:val="clear" w:color="auto" w:fill="auto"/>
            <w:tcMar>
              <w:top w:w="100" w:type="dxa"/>
              <w:left w:w="100" w:type="dxa"/>
              <w:bottom w:w="100" w:type="dxa"/>
              <w:right w:w="100" w:type="dxa"/>
            </w:tcMar>
          </w:tcPr>
          <w:p w14:paraId="00000026" w14:textId="77777777" w:rsidR="00D96AD6" w:rsidRDefault="003B60D8">
            <w:pPr>
              <w:widowControl w:val="0"/>
              <w:pBdr>
                <w:top w:val="nil"/>
                <w:left w:val="nil"/>
                <w:bottom w:val="nil"/>
                <w:right w:val="nil"/>
                <w:between w:val="nil"/>
              </w:pBdr>
              <w:spacing w:before="0" w:after="0"/>
              <w:rPr>
                <w:i/>
                <w:sz w:val="22"/>
                <w:szCs w:val="22"/>
              </w:rPr>
            </w:pPr>
            <w:proofErr w:type="spellStart"/>
            <w:r>
              <w:rPr>
                <w:i/>
                <w:sz w:val="22"/>
                <w:szCs w:val="22"/>
              </w:rPr>
              <w:t>SpeechRecognition</w:t>
            </w:r>
            <w:proofErr w:type="spellEnd"/>
            <w:r>
              <w:rPr>
                <w:i/>
                <w:sz w:val="22"/>
                <w:szCs w:val="22"/>
              </w:rPr>
              <w:t xml:space="preserve"> 3.8.1</w:t>
            </w:r>
          </w:p>
        </w:tc>
        <w:tc>
          <w:tcPr>
            <w:tcW w:w="3186" w:type="dxa"/>
            <w:shd w:val="clear" w:color="auto" w:fill="auto"/>
            <w:tcMar>
              <w:top w:w="100" w:type="dxa"/>
              <w:left w:w="100" w:type="dxa"/>
              <w:bottom w:w="100" w:type="dxa"/>
              <w:right w:w="100" w:type="dxa"/>
            </w:tcMar>
          </w:tcPr>
          <w:p w14:paraId="00000027" w14:textId="77777777" w:rsidR="00D96AD6" w:rsidRDefault="003B60D8">
            <w:pPr>
              <w:widowControl w:val="0"/>
              <w:pBdr>
                <w:top w:val="nil"/>
                <w:left w:val="nil"/>
                <w:bottom w:val="nil"/>
                <w:right w:val="nil"/>
                <w:between w:val="nil"/>
              </w:pBdr>
              <w:spacing w:before="0" w:after="0"/>
              <w:rPr>
                <w:rFonts w:ascii="Arial" w:eastAsia="Arial" w:hAnsi="Arial" w:cs="Arial"/>
                <w:i/>
                <w:sz w:val="20"/>
                <w:szCs w:val="20"/>
                <w:highlight w:val="white"/>
              </w:rPr>
            </w:pPr>
            <w:r>
              <w:rPr>
                <w:rFonts w:ascii="Arial" w:eastAsia="Arial" w:hAnsi="Arial" w:cs="Arial"/>
                <w:i/>
                <w:sz w:val="20"/>
                <w:szCs w:val="20"/>
                <w:shd w:val="clear" w:color="auto" w:fill="FDFDFD"/>
              </w:rPr>
              <w:t>library for performing speech recognition in Python</w:t>
            </w:r>
          </w:p>
        </w:tc>
        <w:tc>
          <w:tcPr>
            <w:tcW w:w="3186" w:type="dxa"/>
            <w:shd w:val="clear" w:color="auto" w:fill="auto"/>
            <w:tcMar>
              <w:top w:w="100" w:type="dxa"/>
              <w:left w:w="100" w:type="dxa"/>
              <w:bottom w:w="100" w:type="dxa"/>
              <w:right w:w="100" w:type="dxa"/>
            </w:tcMar>
          </w:tcPr>
          <w:p w14:paraId="00000028"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https://pypi.org/project/SpeechRecognition/</w:t>
            </w:r>
          </w:p>
        </w:tc>
      </w:tr>
      <w:tr w:rsidR="00D96AD6" w14:paraId="7477EAE1" w14:textId="77777777" w:rsidTr="002529B9">
        <w:trPr>
          <w:trHeight w:val="240"/>
        </w:trPr>
        <w:tc>
          <w:tcPr>
            <w:tcW w:w="3185" w:type="dxa"/>
            <w:shd w:val="clear" w:color="auto" w:fill="auto"/>
            <w:tcMar>
              <w:top w:w="100" w:type="dxa"/>
              <w:left w:w="100" w:type="dxa"/>
              <w:bottom w:w="100" w:type="dxa"/>
              <w:right w:w="100" w:type="dxa"/>
            </w:tcMar>
          </w:tcPr>
          <w:p w14:paraId="00000029" w14:textId="77777777" w:rsidR="00D96AD6" w:rsidRDefault="003B60D8">
            <w:pPr>
              <w:widowControl w:val="0"/>
              <w:pBdr>
                <w:top w:val="nil"/>
                <w:left w:val="nil"/>
                <w:bottom w:val="nil"/>
                <w:right w:val="nil"/>
                <w:between w:val="nil"/>
              </w:pBdr>
              <w:spacing w:before="0" w:after="0"/>
              <w:rPr>
                <w:i/>
                <w:sz w:val="22"/>
                <w:szCs w:val="22"/>
              </w:rPr>
            </w:pPr>
            <w:proofErr w:type="spellStart"/>
            <w:r>
              <w:rPr>
                <w:i/>
                <w:sz w:val="22"/>
                <w:szCs w:val="22"/>
              </w:rPr>
              <w:t>Vosk</w:t>
            </w:r>
            <w:proofErr w:type="spellEnd"/>
            <w:r>
              <w:rPr>
                <w:i/>
                <w:sz w:val="22"/>
                <w:szCs w:val="22"/>
              </w:rPr>
              <w:t xml:space="preserve"> API</w:t>
            </w:r>
          </w:p>
        </w:tc>
        <w:tc>
          <w:tcPr>
            <w:tcW w:w="3186" w:type="dxa"/>
            <w:shd w:val="clear" w:color="auto" w:fill="auto"/>
            <w:tcMar>
              <w:top w:w="100" w:type="dxa"/>
              <w:left w:w="100" w:type="dxa"/>
              <w:bottom w:w="100" w:type="dxa"/>
              <w:right w:w="100" w:type="dxa"/>
            </w:tcMar>
          </w:tcPr>
          <w:p w14:paraId="0000002A" w14:textId="77777777" w:rsidR="00D96AD6" w:rsidRDefault="003B60D8">
            <w:pPr>
              <w:widowControl w:val="0"/>
              <w:pBdr>
                <w:top w:val="nil"/>
                <w:left w:val="nil"/>
                <w:bottom w:val="nil"/>
                <w:right w:val="nil"/>
                <w:between w:val="nil"/>
              </w:pBdr>
              <w:spacing w:before="0" w:after="0"/>
              <w:rPr>
                <w:rFonts w:ascii="Arial" w:eastAsia="Arial" w:hAnsi="Arial" w:cs="Arial"/>
                <w:i/>
                <w:sz w:val="20"/>
                <w:szCs w:val="20"/>
                <w:shd w:val="clear" w:color="auto" w:fill="FDFDFD"/>
              </w:rPr>
            </w:pPr>
            <w:r>
              <w:rPr>
                <w:rFonts w:ascii="Arial" w:eastAsia="Arial" w:hAnsi="Arial" w:cs="Arial"/>
                <w:i/>
                <w:sz w:val="20"/>
                <w:szCs w:val="20"/>
                <w:shd w:val="clear" w:color="auto" w:fill="FDFDFD"/>
              </w:rPr>
              <w:t>toolkit for speech recognition through multiple languages</w:t>
            </w:r>
          </w:p>
        </w:tc>
        <w:tc>
          <w:tcPr>
            <w:tcW w:w="3186" w:type="dxa"/>
            <w:shd w:val="clear" w:color="auto" w:fill="auto"/>
            <w:tcMar>
              <w:top w:w="100" w:type="dxa"/>
              <w:left w:w="100" w:type="dxa"/>
              <w:bottom w:w="100" w:type="dxa"/>
              <w:right w:w="100" w:type="dxa"/>
            </w:tcMar>
          </w:tcPr>
          <w:p w14:paraId="0000002B"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https://github.com/alphacep/vosk-api/</w:t>
            </w:r>
          </w:p>
        </w:tc>
      </w:tr>
      <w:tr w:rsidR="00D96AD6" w14:paraId="377AB8E4" w14:textId="77777777" w:rsidTr="002529B9">
        <w:trPr>
          <w:trHeight w:val="218"/>
        </w:trPr>
        <w:tc>
          <w:tcPr>
            <w:tcW w:w="3185" w:type="dxa"/>
            <w:shd w:val="clear" w:color="auto" w:fill="auto"/>
            <w:tcMar>
              <w:top w:w="100" w:type="dxa"/>
              <w:left w:w="100" w:type="dxa"/>
              <w:bottom w:w="100" w:type="dxa"/>
              <w:right w:w="100" w:type="dxa"/>
            </w:tcMar>
          </w:tcPr>
          <w:p w14:paraId="0000002C" w14:textId="77777777" w:rsidR="00D96AD6" w:rsidRDefault="003B60D8">
            <w:pPr>
              <w:widowControl w:val="0"/>
              <w:pBdr>
                <w:top w:val="nil"/>
                <w:left w:val="nil"/>
                <w:bottom w:val="nil"/>
                <w:right w:val="nil"/>
                <w:between w:val="nil"/>
              </w:pBdr>
              <w:spacing w:before="0" w:after="0"/>
              <w:rPr>
                <w:i/>
                <w:sz w:val="22"/>
                <w:szCs w:val="22"/>
              </w:rPr>
            </w:pPr>
            <w:r>
              <w:rPr>
                <w:i/>
                <w:sz w:val="22"/>
                <w:szCs w:val="22"/>
              </w:rPr>
              <w:t>pyttsx3 2.90</w:t>
            </w:r>
          </w:p>
        </w:tc>
        <w:tc>
          <w:tcPr>
            <w:tcW w:w="3186" w:type="dxa"/>
            <w:shd w:val="clear" w:color="auto" w:fill="auto"/>
            <w:tcMar>
              <w:top w:w="100" w:type="dxa"/>
              <w:left w:w="100" w:type="dxa"/>
              <w:bottom w:w="100" w:type="dxa"/>
              <w:right w:w="100" w:type="dxa"/>
            </w:tcMar>
          </w:tcPr>
          <w:p w14:paraId="0000002D" w14:textId="77777777" w:rsidR="00D96AD6" w:rsidRDefault="003B60D8">
            <w:pPr>
              <w:widowControl w:val="0"/>
              <w:pBdr>
                <w:top w:val="nil"/>
                <w:left w:val="nil"/>
                <w:bottom w:val="nil"/>
                <w:right w:val="nil"/>
                <w:between w:val="nil"/>
              </w:pBdr>
              <w:spacing w:before="0" w:after="0"/>
              <w:rPr>
                <w:rFonts w:ascii="Arial" w:eastAsia="Arial" w:hAnsi="Arial" w:cs="Arial"/>
                <w:i/>
                <w:sz w:val="20"/>
                <w:szCs w:val="20"/>
                <w:shd w:val="clear" w:color="auto" w:fill="FDFDFD"/>
              </w:rPr>
            </w:pPr>
            <w:r>
              <w:rPr>
                <w:rFonts w:ascii="Arial" w:eastAsia="Arial" w:hAnsi="Arial" w:cs="Arial"/>
                <w:i/>
                <w:sz w:val="20"/>
                <w:szCs w:val="20"/>
                <w:shd w:val="clear" w:color="auto" w:fill="FDFDFD"/>
              </w:rPr>
              <w:t>text-to-speech conversion library in Python</w:t>
            </w:r>
          </w:p>
        </w:tc>
        <w:tc>
          <w:tcPr>
            <w:tcW w:w="3186" w:type="dxa"/>
            <w:shd w:val="clear" w:color="auto" w:fill="auto"/>
            <w:tcMar>
              <w:top w:w="100" w:type="dxa"/>
              <w:left w:w="100" w:type="dxa"/>
              <w:bottom w:w="100" w:type="dxa"/>
              <w:right w:w="100" w:type="dxa"/>
            </w:tcMar>
          </w:tcPr>
          <w:p w14:paraId="0000002E"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https://pypi.org/project/pyttsx3/</w:t>
            </w:r>
          </w:p>
        </w:tc>
      </w:tr>
      <w:tr w:rsidR="00D96AD6" w14:paraId="7A13E61B" w14:textId="77777777" w:rsidTr="002529B9">
        <w:trPr>
          <w:trHeight w:val="235"/>
        </w:trPr>
        <w:tc>
          <w:tcPr>
            <w:tcW w:w="3185" w:type="dxa"/>
            <w:shd w:val="clear" w:color="auto" w:fill="auto"/>
            <w:tcMar>
              <w:top w:w="100" w:type="dxa"/>
              <w:left w:w="100" w:type="dxa"/>
              <w:bottom w:w="100" w:type="dxa"/>
              <w:right w:w="100" w:type="dxa"/>
            </w:tcMar>
          </w:tcPr>
          <w:p w14:paraId="0000002F" w14:textId="77777777" w:rsidR="00D96AD6" w:rsidRDefault="003B60D8">
            <w:pPr>
              <w:widowControl w:val="0"/>
              <w:pBdr>
                <w:top w:val="nil"/>
                <w:left w:val="nil"/>
                <w:bottom w:val="nil"/>
                <w:right w:val="nil"/>
                <w:between w:val="nil"/>
              </w:pBdr>
              <w:spacing w:before="0" w:after="0"/>
              <w:rPr>
                <w:i/>
                <w:sz w:val="22"/>
                <w:szCs w:val="22"/>
              </w:rPr>
            </w:pPr>
            <w:proofErr w:type="spellStart"/>
            <w:r>
              <w:rPr>
                <w:i/>
                <w:sz w:val="22"/>
                <w:szCs w:val="22"/>
              </w:rPr>
              <w:t>Tkinter</w:t>
            </w:r>
            <w:proofErr w:type="spellEnd"/>
            <w:r>
              <w:rPr>
                <w:i/>
                <w:sz w:val="22"/>
                <w:szCs w:val="22"/>
              </w:rPr>
              <w:t xml:space="preserve"> 8.5</w:t>
            </w:r>
          </w:p>
        </w:tc>
        <w:tc>
          <w:tcPr>
            <w:tcW w:w="3186" w:type="dxa"/>
            <w:shd w:val="clear" w:color="auto" w:fill="auto"/>
            <w:tcMar>
              <w:top w:w="100" w:type="dxa"/>
              <w:left w:w="100" w:type="dxa"/>
              <w:bottom w:w="100" w:type="dxa"/>
              <w:right w:w="100" w:type="dxa"/>
            </w:tcMar>
          </w:tcPr>
          <w:p w14:paraId="00000030" w14:textId="77777777" w:rsidR="00D96AD6" w:rsidRDefault="003B60D8">
            <w:pPr>
              <w:widowControl w:val="0"/>
              <w:pBdr>
                <w:top w:val="nil"/>
                <w:left w:val="nil"/>
                <w:bottom w:val="nil"/>
                <w:right w:val="nil"/>
                <w:between w:val="nil"/>
              </w:pBdr>
              <w:spacing w:before="0" w:after="0"/>
              <w:rPr>
                <w:rFonts w:ascii="Arial" w:eastAsia="Arial" w:hAnsi="Arial" w:cs="Arial"/>
                <w:i/>
                <w:sz w:val="20"/>
                <w:szCs w:val="20"/>
                <w:shd w:val="clear" w:color="auto" w:fill="FDFDFD"/>
              </w:rPr>
            </w:pPr>
            <w:r>
              <w:rPr>
                <w:rFonts w:ascii="Arial" w:eastAsia="Arial" w:hAnsi="Arial" w:cs="Arial"/>
                <w:i/>
                <w:sz w:val="20"/>
                <w:szCs w:val="20"/>
                <w:shd w:val="clear" w:color="auto" w:fill="FDFDFD"/>
              </w:rPr>
              <w:t>library to create GUIs in Python</w:t>
            </w:r>
          </w:p>
        </w:tc>
        <w:tc>
          <w:tcPr>
            <w:tcW w:w="3186" w:type="dxa"/>
            <w:shd w:val="clear" w:color="auto" w:fill="auto"/>
            <w:tcMar>
              <w:top w:w="100" w:type="dxa"/>
              <w:left w:w="100" w:type="dxa"/>
              <w:bottom w:w="100" w:type="dxa"/>
              <w:right w:w="100" w:type="dxa"/>
            </w:tcMar>
          </w:tcPr>
          <w:p w14:paraId="00000031"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https://docs.python.org/3/library/tkinter.html#module-tkinter</w:t>
            </w:r>
          </w:p>
        </w:tc>
      </w:tr>
      <w:tr w:rsidR="00D96AD6" w14:paraId="686F8D7F" w14:textId="77777777" w:rsidTr="002529B9">
        <w:trPr>
          <w:trHeight w:val="240"/>
        </w:trPr>
        <w:tc>
          <w:tcPr>
            <w:tcW w:w="3185" w:type="dxa"/>
            <w:shd w:val="clear" w:color="auto" w:fill="auto"/>
            <w:tcMar>
              <w:top w:w="100" w:type="dxa"/>
              <w:left w:w="100" w:type="dxa"/>
              <w:bottom w:w="100" w:type="dxa"/>
              <w:right w:w="100" w:type="dxa"/>
            </w:tcMar>
          </w:tcPr>
          <w:p w14:paraId="00000032" w14:textId="77777777" w:rsidR="00D96AD6" w:rsidRDefault="003B60D8">
            <w:pPr>
              <w:widowControl w:val="0"/>
              <w:pBdr>
                <w:top w:val="nil"/>
                <w:left w:val="nil"/>
                <w:bottom w:val="nil"/>
                <w:right w:val="nil"/>
                <w:between w:val="nil"/>
              </w:pBdr>
              <w:spacing w:before="0" w:after="0"/>
              <w:rPr>
                <w:i/>
                <w:sz w:val="22"/>
                <w:szCs w:val="22"/>
              </w:rPr>
            </w:pPr>
            <w:r>
              <w:rPr>
                <w:i/>
                <w:sz w:val="22"/>
                <w:szCs w:val="22"/>
              </w:rPr>
              <w:t>Flask 2.0.2</w:t>
            </w:r>
          </w:p>
        </w:tc>
        <w:tc>
          <w:tcPr>
            <w:tcW w:w="3186" w:type="dxa"/>
            <w:shd w:val="clear" w:color="auto" w:fill="auto"/>
            <w:tcMar>
              <w:top w:w="100" w:type="dxa"/>
              <w:left w:w="100" w:type="dxa"/>
              <w:bottom w:w="100" w:type="dxa"/>
              <w:right w:w="100" w:type="dxa"/>
            </w:tcMar>
          </w:tcPr>
          <w:p w14:paraId="00000033" w14:textId="77777777" w:rsidR="00D96AD6" w:rsidRDefault="003B60D8">
            <w:pPr>
              <w:widowControl w:val="0"/>
              <w:pBdr>
                <w:top w:val="nil"/>
                <w:left w:val="nil"/>
                <w:bottom w:val="nil"/>
                <w:right w:val="nil"/>
                <w:between w:val="nil"/>
              </w:pBdr>
              <w:spacing w:before="0" w:after="0"/>
              <w:rPr>
                <w:rFonts w:ascii="Arial" w:eastAsia="Arial" w:hAnsi="Arial" w:cs="Arial"/>
                <w:i/>
                <w:sz w:val="20"/>
                <w:szCs w:val="20"/>
                <w:shd w:val="clear" w:color="auto" w:fill="FDFDFD"/>
              </w:rPr>
            </w:pPr>
            <w:r>
              <w:rPr>
                <w:rFonts w:ascii="Arial" w:eastAsia="Arial" w:hAnsi="Arial" w:cs="Arial"/>
                <w:i/>
                <w:sz w:val="20"/>
                <w:szCs w:val="20"/>
                <w:shd w:val="clear" w:color="auto" w:fill="FDFDFD"/>
              </w:rPr>
              <w:t>API of Python for building web-applications</w:t>
            </w:r>
          </w:p>
        </w:tc>
        <w:tc>
          <w:tcPr>
            <w:tcW w:w="3186" w:type="dxa"/>
            <w:shd w:val="clear" w:color="auto" w:fill="auto"/>
            <w:tcMar>
              <w:top w:w="100" w:type="dxa"/>
              <w:left w:w="100" w:type="dxa"/>
              <w:bottom w:w="100" w:type="dxa"/>
              <w:right w:w="100" w:type="dxa"/>
            </w:tcMar>
          </w:tcPr>
          <w:p w14:paraId="00000034"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https://flask.palletsprojects.com/en/2.0.x/</w:t>
            </w:r>
          </w:p>
        </w:tc>
      </w:tr>
      <w:tr w:rsidR="00D96AD6" w14:paraId="1A942C5D" w14:textId="77777777" w:rsidTr="002529B9">
        <w:trPr>
          <w:trHeight w:val="117"/>
        </w:trPr>
        <w:tc>
          <w:tcPr>
            <w:tcW w:w="3185" w:type="dxa"/>
            <w:shd w:val="clear" w:color="auto" w:fill="auto"/>
            <w:tcMar>
              <w:top w:w="100" w:type="dxa"/>
              <w:left w:w="100" w:type="dxa"/>
              <w:bottom w:w="100" w:type="dxa"/>
              <w:right w:w="100" w:type="dxa"/>
            </w:tcMar>
          </w:tcPr>
          <w:p w14:paraId="00000035" w14:textId="77777777" w:rsidR="00D96AD6" w:rsidRDefault="003B60D8">
            <w:pPr>
              <w:widowControl w:val="0"/>
              <w:pBdr>
                <w:top w:val="nil"/>
                <w:left w:val="nil"/>
                <w:bottom w:val="nil"/>
                <w:right w:val="nil"/>
                <w:between w:val="nil"/>
              </w:pBdr>
              <w:spacing w:before="0" w:after="0"/>
              <w:rPr>
                <w:i/>
                <w:sz w:val="22"/>
                <w:szCs w:val="22"/>
              </w:rPr>
            </w:pPr>
            <w:r>
              <w:rPr>
                <w:i/>
                <w:sz w:val="22"/>
                <w:szCs w:val="22"/>
              </w:rPr>
              <w:t>Bootstrap 5</w:t>
            </w:r>
          </w:p>
        </w:tc>
        <w:tc>
          <w:tcPr>
            <w:tcW w:w="3186" w:type="dxa"/>
            <w:shd w:val="clear" w:color="auto" w:fill="auto"/>
            <w:tcMar>
              <w:top w:w="100" w:type="dxa"/>
              <w:left w:w="100" w:type="dxa"/>
              <w:bottom w:w="100" w:type="dxa"/>
              <w:right w:w="100" w:type="dxa"/>
            </w:tcMar>
          </w:tcPr>
          <w:p w14:paraId="00000036" w14:textId="77777777" w:rsidR="00D96AD6" w:rsidRDefault="003B60D8">
            <w:pPr>
              <w:widowControl w:val="0"/>
              <w:pBdr>
                <w:top w:val="nil"/>
                <w:left w:val="nil"/>
                <w:bottom w:val="nil"/>
                <w:right w:val="nil"/>
                <w:between w:val="nil"/>
              </w:pBdr>
              <w:spacing w:before="0" w:after="0"/>
              <w:rPr>
                <w:rFonts w:ascii="Arial" w:eastAsia="Arial" w:hAnsi="Arial" w:cs="Arial"/>
                <w:i/>
                <w:sz w:val="20"/>
                <w:szCs w:val="20"/>
                <w:shd w:val="clear" w:color="auto" w:fill="FDFDFD"/>
              </w:rPr>
            </w:pPr>
            <w:r>
              <w:rPr>
                <w:rFonts w:ascii="Arial" w:eastAsia="Arial" w:hAnsi="Arial" w:cs="Arial"/>
                <w:i/>
                <w:sz w:val="20"/>
                <w:szCs w:val="20"/>
                <w:highlight w:val="white"/>
              </w:rPr>
              <w:t>open-source CSS framework</w:t>
            </w:r>
          </w:p>
        </w:tc>
        <w:tc>
          <w:tcPr>
            <w:tcW w:w="3186" w:type="dxa"/>
            <w:shd w:val="clear" w:color="auto" w:fill="auto"/>
            <w:tcMar>
              <w:top w:w="100" w:type="dxa"/>
              <w:left w:w="100" w:type="dxa"/>
              <w:bottom w:w="100" w:type="dxa"/>
              <w:right w:w="100" w:type="dxa"/>
            </w:tcMar>
          </w:tcPr>
          <w:p w14:paraId="00000037" w14:textId="77777777" w:rsidR="00D96AD6" w:rsidRDefault="003B60D8">
            <w:pPr>
              <w:widowControl w:val="0"/>
              <w:pBdr>
                <w:top w:val="nil"/>
                <w:left w:val="nil"/>
                <w:bottom w:val="nil"/>
                <w:right w:val="nil"/>
                <w:between w:val="nil"/>
              </w:pBdr>
              <w:spacing w:before="0" w:after="0"/>
              <w:rPr>
                <w:i/>
                <w:sz w:val="22"/>
                <w:szCs w:val="22"/>
              </w:rPr>
            </w:pPr>
            <w:r>
              <w:rPr>
                <w:i/>
                <w:sz w:val="22"/>
                <w:szCs w:val="22"/>
              </w:rPr>
              <w:t>https://getbootstrap.com/</w:t>
            </w:r>
          </w:p>
        </w:tc>
      </w:tr>
    </w:tbl>
    <w:p w14:paraId="2C58BC3A" w14:textId="07E7A5E0" w:rsidR="006D34C3" w:rsidRPr="002529B9" w:rsidRDefault="003B60D8">
      <w:pPr>
        <w:rPr>
          <w:b/>
          <w:sz w:val="27"/>
          <w:szCs w:val="27"/>
        </w:rPr>
      </w:pPr>
      <w:r>
        <w:rPr>
          <w:b/>
          <w:sz w:val="27"/>
          <w:szCs w:val="27"/>
        </w:rPr>
        <w:t>Breakdown of work</w:t>
      </w: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4"/>
        <w:gridCol w:w="1804"/>
        <w:gridCol w:w="1804"/>
        <w:gridCol w:w="1804"/>
        <w:gridCol w:w="1804"/>
      </w:tblGrid>
      <w:tr w:rsidR="00D96AD6" w14:paraId="41769C7D" w14:textId="77777777">
        <w:tc>
          <w:tcPr>
            <w:tcW w:w="1804" w:type="dxa"/>
            <w:shd w:val="clear" w:color="auto" w:fill="auto"/>
            <w:tcMar>
              <w:top w:w="100" w:type="dxa"/>
              <w:left w:w="100" w:type="dxa"/>
              <w:bottom w:w="100" w:type="dxa"/>
              <w:right w:w="100" w:type="dxa"/>
            </w:tcMar>
          </w:tcPr>
          <w:p w14:paraId="0000003B" w14:textId="77777777" w:rsidR="00D96AD6" w:rsidRDefault="003B60D8">
            <w:pPr>
              <w:widowControl w:val="0"/>
              <w:pBdr>
                <w:top w:val="nil"/>
                <w:left w:val="nil"/>
                <w:bottom w:val="nil"/>
                <w:right w:val="nil"/>
                <w:between w:val="nil"/>
              </w:pBdr>
              <w:spacing w:before="0" w:after="0"/>
              <w:rPr>
                <w:b/>
                <w:color w:val="595959"/>
                <w:sz w:val="22"/>
                <w:szCs w:val="22"/>
              </w:rPr>
            </w:pPr>
            <w:r>
              <w:rPr>
                <w:b/>
                <w:color w:val="595959"/>
                <w:sz w:val="22"/>
                <w:szCs w:val="22"/>
              </w:rPr>
              <w:t>Task  Name</w:t>
            </w:r>
          </w:p>
        </w:tc>
        <w:tc>
          <w:tcPr>
            <w:tcW w:w="1804" w:type="dxa"/>
            <w:shd w:val="clear" w:color="auto" w:fill="auto"/>
            <w:tcMar>
              <w:top w:w="100" w:type="dxa"/>
              <w:left w:w="100" w:type="dxa"/>
              <w:bottom w:w="100" w:type="dxa"/>
              <w:right w:w="100" w:type="dxa"/>
            </w:tcMar>
          </w:tcPr>
          <w:p w14:paraId="0000003C" w14:textId="77777777" w:rsidR="00D96AD6" w:rsidRDefault="003B60D8">
            <w:pPr>
              <w:widowControl w:val="0"/>
              <w:pBdr>
                <w:top w:val="nil"/>
                <w:left w:val="nil"/>
                <w:bottom w:val="nil"/>
                <w:right w:val="nil"/>
                <w:between w:val="nil"/>
              </w:pBdr>
              <w:spacing w:before="0" w:after="0"/>
              <w:rPr>
                <w:b/>
                <w:color w:val="595959"/>
                <w:sz w:val="22"/>
                <w:szCs w:val="22"/>
              </w:rPr>
            </w:pPr>
            <w:r>
              <w:rPr>
                <w:b/>
                <w:color w:val="595959"/>
                <w:sz w:val="22"/>
                <w:szCs w:val="22"/>
              </w:rPr>
              <w:t xml:space="preserve">Description </w:t>
            </w:r>
          </w:p>
        </w:tc>
        <w:tc>
          <w:tcPr>
            <w:tcW w:w="1804" w:type="dxa"/>
            <w:shd w:val="clear" w:color="auto" w:fill="auto"/>
            <w:tcMar>
              <w:top w:w="100" w:type="dxa"/>
              <w:left w:w="100" w:type="dxa"/>
              <w:bottom w:w="100" w:type="dxa"/>
              <w:right w:w="100" w:type="dxa"/>
            </w:tcMar>
          </w:tcPr>
          <w:p w14:paraId="0000003D" w14:textId="77777777" w:rsidR="00D96AD6" w:rsidRDefault="003B60D8">
            <w:pPr>
              <w:widowControl w:val="0"/>
              <w:pBdr>
                <w:top w:val="nil"/>
                <w:left w:val="nil"/>
                <w:bottom w:val="nil"/>
                <w:right w:val="nil"/>
                <w:between w:val="nil"/>
              </w:pBdr>
              <w:spacing w:before="0" w:after="0"/>
              <w:rPr>
                <w:b/>
                <w:color w:val="595959"/>
                <w:sz w:val="22"/>
                <w:szCs w:val="22"/>
              </w:rPr>
            </w:pPr>
            <w:r>
              <w:rPr>
                <w:b/>
                <w:color w:val="595959"/>
                <w:sz w:val="22"/>
                <w:szCs w:val="22"/>
              </w:rPr>
              <w:t xml:space="preserve">Student 1 % Responsible </w:t>
            </w:r>
          </w:p>
        </w:tc>
        <w:tc>
          <w:tcPr>
            <w:tcW w:w="1804" w:type="dxa"/>
            <w:shd w:val="clear" w:color="auto" w:fill="auto"/>
            <w:tcMar>
              <w:top w:w="100" w:type="dxa"/>
              <w:left w:w="100" w:type="dxa"/>
              <w:bottom w:w="100" w:type="dxa"/>
              <w:right w:w="100" w:type="dxa"/>
            </w:tcMar>
          </w:tcPr>
          <w:p w14:paraId="0000003E" w14:textId="77777777" w:rsidR="00D96AD6" w:rsidRDefault="003B60D8">
            <w:pPr>
              <w:widowControl w:val="0"/>
              <w:pBdr>
                <w:top w:val="nil"/>
                <w:left w:val="nil"/>
                <w:bottom w:val="nil"/>
                <w:right w:val="nil"/>
                <w:between w:val="nil"/>
              </w:pBdr>
              <w:spacing w:before="0" w:after="0"/>
              <w:rPr>
                <w:b/>
                <w:color w:val="595959"/>
                <w:sz w:val="22"/>
                <w:szCs w:val="22"/>
              </w:rPr>
            </w:pPr>
            <w:r>
              <w:rPr>
                <w:b/>
                <w:color w:val="595959"/>
                <w:sz w:val="22"/>
                <w:szCs w:val="22"/>
              </w:rPr>
              <w:t>Student 2</w:t>
            </w:r>
          </w:p>
        </w:tc>
        <w:tc>
          <w:tcPr>
            <w:tcW w:w="1804" w:type="dxa"/>
            <w:shd w:val="clear" w:color="auto" w:fill="auto"/>
            <w:tcMar>
              <w:top w:w="100" w:type="dxa"/>
              <w:left w:w="100" w:type="dxa"/>
              <w:bottom w:w="100" w:type="dxa"/>
              <w:right w:w="100" w:type="dxa"/>
            </w:tcMar>
          </w:tcPr>
          <w:p w14:paraId="0000003F" w14:textId="77777777" w:rsidR="00D96AD6" w:rsidRDefault="003B60D8">
            <w:pPr>
              <w:widowControl w:val="0"/>
              <w:pBdr>
                <w:top w:val="nil"/>
                <w:left w:val="nil"/>
                <w:bottom w:val="nil"/>
                <w:right w:val="nil"/>
                <w:between w:val="nil"/>
              </w:pBdr>
              <w:spacing w:before="0" w:after="0"/>
              <w:rPr>
                <w:b/>
                <w:color w:val="595959"/>
                <w:sz w:val="22"/>
                <w:szCs w:val="22"/>
              </w:rPr>
            </w:pPr>
            <w:r>
              <w:rPr>
                <w:b/>
                <w:color w:val="595959"/>
                <w:sz w:val="22"/>
                <w:szCs w:val="22"/>
              </w:rPr>
              <w:t>Month (0-4)</w:t>
            </w:r>
          </w:p>
        </w:tc>
      </w:tr>
      <w:tr w:rsidR="00D96AD6" w14:paraId="7E5E43CB" w14:textId="77777777">
        <w:tc>
          <w:tcPr>
            <w:tcW w:w="1804" w:type="dxa"/>
            <w:shd w:val="clear" w:color="auto" w:fill="auto"/>
            <w:tcMar>
              <w:top w:w="100" w:type="dxa"/>
              <w:left w:w="100" w:type="dxa"/>
              <w:bottom w:w="100" w:type="dxa"/>
              <w:right w:w="100" w:type="dxa"/>
            </w:tcMar>
          </w:tcPr>
          <w:p w14:paraId="00000040"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 xml:space="preserve">Task 1 Requirements analysis </w:t>
            </w:r>
          </w:p>
        </w:tc>
        <w:tc>
          <w:tcPr>
            <w:tcW w:w="1804" w:type="dxa"/>
            <w:shd w:val="clear" w:color="auto" w:fill="auto"/>
            <w:tcMar>
              <w:top w:w="100" w:type="dxa"/>
              <w:left w:w="100" w:type="dxa"/>
              <w:bottom w:w="100" w:type="dxa"/>
              <w:right w:w="100" w:type="dxa"/>
            </w:tcMar>
          </w:tcPr>
          <w:p w14:paraId="00000041"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 xml:space="preserve">Analysis state of the art regarding Chatbots - literature and technologies </w:t>
            </w:r>
          </w:p>
        </w:tc>
        <w:tc>
          <w:tcPr>
            <w:tcW w:w="1804" w:type="dxa"/>
            <w:shd w:val="clear" w:color="auto" w:fill="auto"/>
            <w:tcMar>
              <w:top w:w="100" w:type="dxa"/>
              <w:left w:w="100" w:type="dxa"/>
              <w:bottom w:w="100" w:type="dxa"/>
              <w:right w:w="100" w:type="dxa"/>
            </w:tcMar>
          </w:tcPr>
          <w:p w14:paraId="00000042"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Lead (50%)</w:t>
            </w:r>
          </w:p>
        </w:tc>
        <w:tc>
          <w:tcPr>
            <w:tcW w:w="1804" w:type="dxa"/>
            <w:shd w:val="clear" w:color="auto" w:fill="auto"/>
            <w:tcMar>
              <w:top w:w="100" w:type="dxa"/>
              <w:left w:w="100" w:type="dxa"/>
              <w:bottom w:w="100" w:type="dxa"/>
              <w:right w:w="100" w:type="dxa"/>
            </w:tcMar>
          </w:tcPr>
          <w:p w14:paraId="00000043"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50%</w:t>
            </w:r>
          </w:p>
        </w:tc>
        <w:tc>
          <w:tcPr>
            <w:tcW w:w="1804" w:type="dxa"/>
            <w:shd w:val="clear" w:color="auto" w:fill="auto"/>
            <w:tcMar>
              <w:top w:w="100" w:type="dxa"/>
              <w:left w:w="100" w:type="dxa"/>
              <w:bottom w:w="100" w:type="dxa"/>
              <w:right w:w="100" w:type="dxa"/>
            </w:tcMar>
          </w:tcPr>
          <w:p w14:paraId="00000044"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M0 - M1</w:t>
            </w:r>
          </w:p>
        </w:tc>
      </w:tr>
      <w:tr w:rsidR="00D96AD6" w14:paraId="015BC187" w14:textId="77777777">
        <w:trPr>
          <w:trHeight w:val="1956"/>
        </w:trPr>
        <w:tc>
          <w:tcPr>
            <w:tcW w:w="1804" w:type="dxa"/>
            <w:shd w:val="clear" w:color="auto" w:fill="auto"/>
            <w:tcMar>
              <w:top w:w="100" w:type="dxa"/>
              <w:left w:w="100" w:type="dxa"/>
              <w:bottom w:w="100" w:type="dxa"/>
              <w:right w:w="100" w:type="dxa"/>
            </w:tcMar>
          </w:tcPr>
          <w:p w14:paraId="00000045"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 xml:space="preserve">Development </w:t>
            </w:r>
          </w:p>
        </w:tc>
        <w:tc>
          <w:tcPr>
            <w:tcW w:w="1804" w:type="dxa"/>
            <w:shd w:val="clear" w:color="auto" w:fill="auto"/>
            <w:tcMar>
              <w:top w:w="100" w:type="dxa"/>
              <w:left w:w="100" w:type="dxa"/>
              <w:bottom w:w="100" w:type="dxa"/>
              <w:right w:w="100" w:type="dxa"/>
            </w:tcMar>
          </w:tcPr>
          <w:p w14:paraId="00000046" w14:textId="77777777" w:rsidR="00D96AD6" w:rsidRDefault="003B60D8">
            <w:pPr>
              <w:widowControl w:val="0"/>
              <w:pBdr>
                <w:top w:val="nil"/>
                <w:left w:val="nil"/>
                <w:bottom w:val="nil"/>
                <w:right w:val="nil"/>
                <w:between w:val="nil"/>
              </w:pBdr>
              <w:spacing w:before="0" w:after="0"/>
              <w:rPr>
                <w:b/>
                <w:color w:val="595959"/>
                <w:sz w:val="22"/>
                <w:szCs w:val="22"/>
              </w:rPr>
            </w:pPr>
            <w:r>
              <w:rPr>
                <w:b/>
                <w:color w:val="595959"/>
                <w:sz w:val="22"/>
                <w:szCs w:val="22"/>
              </w:rPr>
              <w:t>Development of code and web interface</w:t>
            </w:r>
          </w:p>
          <w:p w14:paraId="00000047" w14:textId="77777777" w:rsidR="00D96AD6" w:rsidRDefault="00D96AD6">
            <w:pPr>
              <w:widowControl w:val="0"/>
              <w:pBdr>
                <w:top w:val="nil"/>
                <w:left w:val="nil"/>
                <w:bottom w:val="nil"/>
                <w:right w:val="nil"/>
                <w:between w:val="nil"/>
              </w:pBdr>
              <w:spacing w:before="0" w:after="0"/>
              <w:rPr>
                <w:color w:val="595959"/>
                <w:sz w:val="22"/>
                <w:szCs w:val="22"/>
              </w:rPr>
            </w:pPr>
          </w:p>
          <w:p w14:paraId="00000048"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 xml:space="preserve">Backend (Code implementation) </w:t>
            </w:r>
          </w:p>
          <w:p w14:paraId="00000049" w14:textId="77777777" w:rsidR="00D96AD6" w:rsidRDefault="00D96AD6">
            <w:pPr>
              <w:widowControl w:val="0"/>
              <w:pBdr>
                <w:top w:val="nil"/>
                <w:left w:val="nil"/>
                <w:bottom w:val="nil"/>
                <w:right w:val="nil"/>
                <w:between w:val="nil"/>
              </w:pBdr>
              <w:spacing w:before="0" w:after="0"/>
              <w:rPr>
                <w:color w:val="595959"/>
                <w:sz w:val="22"/>
                <w:szCs w:val="22"/>
              </w:rPr>
            </w:pPr>
          </w:p>
          <w:p w14:paraId="0000004A"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 xml:space="preserve">Front end (GUI) </w:t>
            </w:r>
          </w:p>
        </w:tc>
        <w:tc>
          <w:tcPr>
            <w:tcW w:w="1804" w:type="dxa"/>
            <w:shd w:val="clear" w:color="auto" w:fill="auto"/>
            <w:tcMar>
              <w:top w:w="100" w:type="dxa"/>
              <w:left w:w="100" w:type="dxa"/>
              <w:bottom w:w="100" w:type="dxa"/>
              <w:right w:w="100" w:type="dxa"/>
            </w:tcMar>
          </w:tcPr>
          <w:p w14:paraId="0000004B" w14:textId="77777777" w:rsidR="00D96AD6" w:rsidRDefault="00D96AD6">
            <w:pPr>
              <w:widowControl w:val="0"/>
              <w:pBdr>
                <w:top w:val="nil"/>
                <w:left w:val="nil"/>
                <w:bottom w:val="nil"/>
                <w:right w:val="nil"/>
                <w:between w:val="nil"/>
              </w:pBdr>
              <w:spacing w:before="0" w:after="0"/>
              <w:rPr>
                <w:color w:val="595959"/>
                <w:sz w:val="22"/>
                <w:szCs w:val="22"/>
              </w:rPr>
            </w:pPr>
          </w:p>
          <w:p w14:paraId="0000004C" w14:textId="77777777" w:rsidR="00D96AD6" w:rsidRDefault="00D96AD6">
            <w:pPr>
              <w:widowControl w:val="0"/>
              <w:pBdr>
                <w:top w:val="nil"/>
                <w:left w:val="nil"/>
                <w:bottom w:val="nil"/>
                <w:right w:val="nil"/>
                <w:between w:val="nil"/>
              </w:pBdr>
              <w:spacing w:before="0" w:after="0"/>
              <w:rPr>
                <w:color w:val="595959"/>
                <w:sz w:val="22"/>
                <w:szCs w:val="22"/>
              </w:rPr>
            </w:pPr>
          </w:p>
          <w:p w14:paraId="0000004D" w14:textId="77777777" w:rsidR="00D96AD6" w:rsidRDefault="00D96AD6">
            <w:pPr>
              <w:widowControl w:val="0"/>
              <w:pBdr>
                <w:top w:val="nil"/>
                <w:left w:val="nil"/>
                <w:bottom w:val="nil"/>
                <w:right w:val="nil"/>
                <w:between w:val="nil"/>
              </w:pBdr>
              <w:spacing w:before="0" w:after="0"/>
              <w:rPr>
                <w:color w:val="595959"/>
                <w:sz w:val="22"/>
                <w:szCs w:val="22"/>
              </w:rPr>
            </w:pPr>
          </w:p>
          <w:p w14:paraId="0000004E" w14:textId="77777777" w:rsidR="00D96AD6" w:rsidRDefault="00D96AD6">
            <w:pPr>
              <w:widowControl w:val="0"/>
              <w:pBdr>
                <w:top w:val="nil"/>
                <w:left w:val="nil"/>
                <w:bottom w:val="nil"/>
                <w:right w:val="nil"/>
                <w:between w:val="nil"/>
              </w:pBdr>
              <w:spacing w:before="0" w:after="0"/>
              <w:rPr>
                <w:color w:val="595959"/>
                <w:sz w:val="22"/>
                <w:szCs w:val="22"/>
              </w:rPr>
            </w:pPr>
          </w:p>
          <w:p w14:paraId="0000004F"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40%</w:t>
            </w:r>
          </w:p>
          <w:p w14:paraId="00000050" w14:textId="77777777" w:rsidR="00D96AD6" w:rsidRDefault="00D96AD6">
            <w:pPr>
              <w:widowControl w:val="0"/>
              <w:pBdr>
                <w:top w:val="nil"/>
                <w:left w:val="nil"/>
                <w:bottom w:val="nil"/>
                <w:right w:val="nil"/>
                <w:between w:val="nil"/>
              </w:pBdr>
              <w:spacing w:before="0" w:after="0"/>
              <w:rPr>
                <w:color w:val="595959"/>
                <w:sz w:val="22"/>
                <w:szCs w:val="22"/>
              </w:rPr>
            </w:pPr>
          </w:p>
          <w:p w14:paraId="00000051" w14:textId="77777777" w:rsidR="00D96AD6" w:rsidRDefault="00D96AD6">
            <w:pPr>
              <w:widowControl w:val="0"/>
              <w:pBdr>
                <w:top w:val="nil"/>
                <w:left w:val="nil"/>
                <w:bottom w:val="nil"/>
                <w:right w:val="nil"/>
                <w:between w:val="nil"/>
              </w:pBdr>
              <w:spacing w:before="0" w:after="0"/>
              <w:rPr>
                <w:color w:val="595959"/>
                <w:sz w:val="22"/>
                <w:szCs w:val="22"/>
              </w:rPr>
            </w:pPr>
          </w:p>
          <w:p w14:paraId="00000052"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Lead (60%)</w:t>
            </w:r>
          </w:p>
        </w:tc>
        <w:tc>
          <w:tcPr>
            <w:tcW w:w="1804" w:type="dxa"/>
            <w:shd w:val="clear" w:color="auto" w:fill="auto"/>
            <w:tcMar>
              <w:top w:w="100" w:type="dxa"/>
              <w:left w:w="100" w:type="dxa"/>
              <w:bottom w:w="100" w:type="dxa"/>
              <w:right w:w="100" w:type="dxa"/>
            </w:tcMar>
          </w:tcPr>
          <w:p w14:paraId="00000053" w14:textId="77777777" w:rsidR="00D96AD6" w:rsidRDefault="00D96AD6">
            <w:pPr>
              <w:widowControl w:val="0"/>
              <w:pBdr>
                <w:top w:val="nil"/>
                <w:left w:val="nil"/>
                <w:bottom w:val="nil"/>
                <w:right w:val="nil"/>
                <w:between w:val="nil"/>
              </w:pBdr>
              <w:spacing w:before="0" w:after="0"/>
              <w:rPr>
                <w:color w:val="595959"/>
                <w:sz w:val="22"/>
                <w:szCs w:val="22"/>
              </w:rPr>
            </w:pPr>
          </w:p>
          <w:p w14:paraId="00000054" w14:textId="77777777" w:rsidR="00D96AD6" w:rsidRDefault="00D96AD6">
            <w:pPr>
              <w:widowControl w:val="0"/>
              <w:pBdr>
                <w:top w:val="nil"/>
                <w:left w:val="nil"/>
                <w:bottom w:val="nil"/>
                <w:right w:val="nil"/>
                <w:between w:val="nil"/>
              </w:pBdr>
              <w:spacing w:before="0" w:after="0"/>
              <w:rPr>
                <w:color w:val="595959"/>
                <w:sz w:val="22"/>
                <w:szCs w:val="22"/>
              </w:rPr>
            </w:pPr>
          </w:p>
          <w:p w14:paraId="00000055" w14:textId="77777777" w:rsidR="00D96AD6" w:rsidRDefault="00D96AD6">
            <w:pPr>
              <w:widowControl w:val="0"/>
              <w:pBdr>
                <w:top w:val="nil"/>
                <w:left w:val="nil"/>
                <w:bottom w:val="nil"/>
                <w:right w:val="nil"/>
                <w:between w:val="nil"/>
              </w:pBdr>
              <w:spacing w:before="0" w:after="0"/>
              <w:rPr>
                <w:color w:val="595959"/>
                <w:sz w:val="22"/>
                <w:szCs w:val="22"/>
              </w:rPr>
            </w:pPr>
          </w:p>
          <w:p w14:paraId="00000056" w14:textId="77777777" w:rsidR="00D96AD6" w:rsidRDefault="00D96AD6">
            <w:pPr>
              <w:widowControl w:val="0"/>
              <w:pBdr>
                <w:top w:val="nil"/>
                <w:left w:val="nil"/>
                <w:bottom w:val="nil"/>
                <w:right w:val="nil"/>
                <w:between w:val="nil"/>
              </w:pBdr>
              <w:spacing w:before="0" w:after="0"/>
              <w:rPr>
                <w:color w:val="595959"/>
                <w:sz w:val="22"/>
                <w:szCs w:val="22"/>
              </w:rPr>
            </w:pPr>
          </w:p>
          <w:p w14:paraId="00000057"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Lead(60%)</w:t>
            </w:r>
          </w:p>
          <w:p w14:paraId="00000058" w14:textId="77777777" w:rsidR="00D96AD6" w:rsidRDefault="00D96AD6">
            <w:pPr>
              <w:widowControl w:val="0"/>
              <w:pBdr>
                <w:top w:val="nil"/>
                <w:left w:val="nil"/>
                <w:bottom w:val="nil"/>
                <w:right w:val="nil"/>
                <w:between w:val="nil"/>
              </w:pBdr>
              <w:spacing w:before="0" w:after="0"/>
              <w:rPr>
                <w:color w:val="595959"/>
                <w:sz w:val="22"/>
                <w:szCs w:val="22"/>
              </w:rPr>
            </w:pPr>
          </w:p>
          <w:p w14:paraId="00000059" w14:textId="77777777" w:rsidR="00D96AD6" w:rsidRDefault="00D96AD6">
            <w:pPr>
              <w:widowControl w:val="0"/>
              <w:pBdr>
                <w:top w:val="nil"/>
                <w:left w:val="nil"/>
                <w:bottom w:val="nil"/>
                <w:right w:val="nil"/>
                <w:between w:val="nil"/>
              </w:pBdr>
              <w:spacing w:before="0" w:after="0"/>
              <w:rPr>
                <w:color w:val="595959"/>
                <w:sz w:val="22"/>
                <w:szCs w:val="22"/>
              </w:rPr>
            </w:pPr>
          </w:p>
          <w:p w14:paraId="0000005A"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40%</w:t>
            </w:r>
          </w:p>
        </w:tc>
        <w:tc>
          <w:tcPr>
            <w:tcW w:w="1804" w:type="dxa"/>
            <w:shd w:val="clear" w:color="auto" w:fill="auto"/>
            <w:tcMar>
              <w:top w:w="100" w:type="dxa"/>
              <w:left w:w="100" w:type="dxa"/>
              <w:bottom w:w="100" w:type="dxa"/>
              <w:right w:w="100" w:type="dxa"/>
            </w:tcMar>
          </w:tcPr>
          <w:p w14:paraId="0000005B"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M1 - M2</w:t>
            </w:r>
          </w:p>
        </w:tc>
      </w:tr>
      <w:tr w:rsidR="00D96AD6" w14:paraId="381C1868" w14:textId="77777777">
        <w:tc>
          <w:tcPr>
            <w:tcW w:w="1804" w:type="dxa"/>
            <w:shd w:val="clear" w:color="auto" w:fill="auto"/>
            <w:tcMar>
              <w:top w:w="100" w:type="dxa"/>
              <w:left w:w="100" w:type="dxa"/>
              <w:bottom w:w="100" w:type="dxa"/>
              <w:right w:w="100" w:type="dxa"/>
            </w:tcMar>
          </w:tcPr>
          <w:p w14:paraId="0000005C"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Testing</w:t>
            </w:r>
          </w:p>
        </w:tc>
        <w:tc>
          <w:tcPr>
            <w:tcW w:w="1804" w:type="dxa"/>
            <w:shd w:val="clear" w:color="auto" w:fill="auto"/>
            <w:tcMar>
              <w:top w:w="100" w:type="dxa"/>
              <w:left w:w="100" w:type="dxa"/>
              <w:bottom w:w="100" w:type="dxa"/>
              <w:right w:w="100" w:type="dxa"/>
            </w:tcMar>
          </w:tcPr>
          <w:p w14:paraId="0000005D"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Writing and implementation of test cases</w:t>
            </w:r>
          </w:p>
        </w:tc>
        <w:tc>
          <w:tcPr>
            <w:tcW w:w="1804" w:type="dxa"/>
            <w:shd w:val="clear" w:color="auto" w:fill="auto"/>
            <w:tcMar>
              <w:top w:w="100" w:type="dxa"/>
              <w:left w:w="100" w:type="dxa"/>
              <w:bottom w:w="100" w:type="dxa"/>
              <w:right w:w="100" w:type="dxa"/>
            </w:tcMar>
          </w:tcPr>
          <w:p w14:paraId="0000005E"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50%</w:t>
            </w:r>
          </w:p>
        </w:tc>
        <w:tc>
          <w:tcPr>
            <w:tcW w:w="1804" w:type="dxa"/>
            <w:shd w:val="clear" w:color="auto" w:fill="auto"/>
            <w:tcMar>
              <w:top w:w="100" w:type="dxa"/>
              <w:left w:w="100" w:type="dxa"/>
              <w:bottom w:w="100" w:type="dxa"/>
              <w:right w:w="100" w:type="dxa"/>
            </w:tcMar>
          </w:tcPr>
          <w:p w14:paraId="0000005F"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Lead(50%)</w:t>
            </w:r>
          </w:p>
        </w:tc>
        <w:tc>
          <w:tcPr>
            <w:tcW w:w="1804" w:type="dxa"/>
            <w:shd w:val="clear" w:color="auto" w:fill="auto"/>
            <w:tcMar>
              <w:top w:w="100" w:type="dxa"/>
              <w:left w:w="100" w:type="dxa"/>
              <w:bottom w:w="100" w:type="dxa"/>
              <w:right w:w="100" w:type="dxa"/>
            </w:tcMar>
          </w:tcPr>
          <w:p w14:paraId="00000060"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M2 - M3</w:t>
            </w:r>
          </w:p>
        </w:tc>
      </w:tr>
      <w:tr w:rsidR="00D96AD6" w14:paraId="28E128BF" w14:textId="77777777">
        <w:tc>
          <w:tcPr>
            <w:tcW w:w="1804" w:type="dxa"/>
            <w:shd w:val="clear" w:color="auto" w:fill="auto"/>
            <w:tcMar>
              <w:top w:w="100" w:type="dxa"/>
              <w:left w:w="100" w:type="dxa"/>
              <w:bottom w:w="100" w:type="dxa"/>
              <w:right w:w="100" w:type="dxa"/>
            </w:tcMar>
          </w:tcPr>
          <w:p w14:paraId="00000061"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 xml:space="preserve">Documentation </w:t>
            </w:r>
          </w:p>
        </w:tc>
        <w:tc>
          <w:tcPr>
            <w:tcW w:w="1804" w:type="dxa"/>
            <w:shd w:val="clear" w:color="auto" w:fill="auto"/>
            <w:tcMar>
              <w:top w:w="100" w:type="dxa"/>
              <w:left w:w="100" w:type="dxa"/>
              <w:bottom w:w="100" w:type="dxa"/>
              <w:right w:w="100" w:type="dxa"/>
            </w:tcMar>
          </w:tcPr>
          <w:p w14:paraId="00000062"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Composing relevant documentation, user manual</w:t>
            </w:r>
          </w:p>
        </w:tc>
        <w:tc>
          <w:tcPr>
            <w:tcW w:w="1804" w:type="dxa"/>
            <w:shd w:val="clear" w:color="auto" w:fill="auto"/>
            <w:tcMar>
              <w:top w:w="100" w:type="dxa"/>
              <w:left w:w="100" w:type="dxa"/>
              <w:bottom w:w="100" w:type="dxa"/>
              <w:right w:w="100" w:type="dxa"/>
            </w:tcMar>
          </w:tcPr>
          <w:p w14:paraId="00000063"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Lead (50%)</w:t>
            </w:r>
          </w:p>
        </w:tc>
        <w:tc>
          <w:tcPr>
            <w:tcW w:w="1804" w:type="dxa"/>
            <w:shd w:val="clear" w:color="auto" w:fill="auto"/>
            <w:tcMar>
              <w:top w:w="100" w:type="dxa"/>
              <w:left w:w="100" w:type="dxa"/>
              <w:bottom w:w="100" w:type="dxa"/>
              <w:right w:w="100" w:type="dxa"/>
            </w:tcMar>
          </w:tcPr>
          <w:p w14:paraId="00000064"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50%</w:t>
            </w:r>
          </w:p>
        </w:tc>
        <w:tc>
          <w:tcPr>
            <w:tcW w:w="1804" w:type="dxa"/>
            <w:shd w:val="clear" w:color="auto" w:fill="auto"/>
            <w:tcMar>
              <w:top w:w="100" w:type="dxa"/>
              <w:left w:w="100" w:type="dxa"/>
              <w:bottom w:w="100" w:type="dxa"/>
              <w:right w:w="100" w:type="dxa"/>
            </w:tcMar>
          </w:tcPr>
          <w:p w14:paraId="00000065" w14:textId="77777777" w:rsidR="00D96AD6" w:rsidRDefault="003B60D8">
            <w:pPr>
              <w:widowControl w:val="0"/>
              <w:pBdr>
                <w:top w:val="nil"/>
                <w:left w:val="nil"/>
                <w:bottom w:val="nil"/>
                <w:right w:val="nil"/>
                <w:between w:val="nil"/>
              </w:pBdr>
              <w:spacing w:before="0" w:after="0"/>
              <w:rPr>
                <w:color w:val="595959"/>
                <w:sz w:val="22"/>
                <w:szCs w:val="22"/>
              </w:rPr>
            </w:pPr>
            <w:r>
              <w:rPr>
                <w:color w:val="595959"/>
                <w:sz w:val="22"/>
                <w:szCs w:val="22"/>
              </w:rPr>
              <w:t>M1-M4</w:t>
            </w:r>
          </w:p>
        </w:tc>
      </w:tr>
    </w:tbl>
    <w:p w14:paraId="00000066" w14:textId="77777777" w:rsidR="00D96AD6" w:rsidRDefault="00D96AD6">
      <w:pPr>
        <w:rPr>
          <w:b/>
        </w:rPr>
      </w:pPr>
    </w:p>
    <w:p w14:paraId="00000067" w14:textId="77777777" w:rsidR="00D96AD6" w:rsidRDefault="003B60D8">
      <w:pPr>
        <w:rPr>
          <w:b/>
        </w:rPr>
      </w:pPr>
      <w:r>
        <w:rPr>
          <w:b/>
        </w:rPr>
        <w:t>Student 1 - Conor Marsh</w:t>
      </w:r>
    </w:p>
    <w:p w14:paraId="00000068" w14:textId="77777777" w:rsidR="00D96AD6" w:rsidRDefault="003B60D8">
      <w:r>
        <w:t xml:space="preserve">I  will be responsible for developing skills in Flask to enable integration of the voice/chat assistant with a web interface. I will also work on implementing the </w:t>
      </w:r>
      <w:proofErr w:type="spellStart"/>
      <w:r>
        <w:t>tkinter</w:t>
      </w:r>
      <w:proofErr w:type="spellEnd"/>
      <w:r>
        <w:t xml:space="preserve"> Python library to create an interface for the assistant. I will be responsible for identifying the optimal Python libraries we require for speech recognition and synthesis and ensuring that they are working to a sufficient standard to meet the goals of the project.</w:t>
      </w:r>
    </w:p>
    <w:p w14:paraId="00000069" w14:textId="77777777" w:rsidR="00D96AD6" w:rsidRDefault="00BA70DF">
      <w:pPr>
        <w:rPr>
          <w:b/>
        </w:rPr>
      </w:pPr>
      <w:sdt>
        <w:sdtPr>
          <w:tag w:val="goog_rdk_7"/>
          <w:id w:val="-1043753301"/>
        </w:sdtPr>
        <w:sdtEndPr/>
        <w:sdtContent/>
      </w:sdt>
      <w:r w:rsidR="003B60D8">
        <w:rPr>
          <w:b/>
        </w:rPr>
        <w:t xml:space="preserve">Student  2- Mark Kevin </w:t>
      </w:r>
      <w:proofErr w:type="spellStart"/>
      <w:r w:rsidR="003B60D8">
        <w:rPr>
          <w:b/>
        </w:rPr>
        <w:t>Queypo</w:t>
      </w:r>
      <w:proofErr w:type="spellEnd"/>
    </w:p>
    <w:p w14:paraId="0000006B" w14:textId="77777777" w:rsidR="00D96AD6" w:rsidRDefault="00BA70DF">
      <w:pPr>
        <w:rPr>
          <w:color w:val="000000"/>
        </w:rPr>
      </w:pPr>
      <w:sdt>
        <w:sdtPr>
          <w:tag w:val="goog_rdk_9"/>
          <w:id w:val="2118335742"/>
        </w:sdtPr>
        <w:sdtEndPr/>
        <w:sdtContent>
          <w:ins w:id="1" w:author="Brian Davis" w:date="2021-11-10T12:40:00Z">
            <w:r w:rsidR="003B60D8">
              <w:t xml:space="preserve">I will be responsible for </w:t>
            </w:r>
          </w:ins>
        </w:sdtContent>
      </w:sdt>
      <w:r w:rsidR="003B60D8">
        <w:t xml:space="preserve"> writing code for the features of the assistant and to write test cases  and patterns of what a user may ask of the  assistant. I will also be responsible for thinking of ideas that the bot should have to satisfy a student's needs. The sketching and design of the interface will also be done by me. </w:t>
      </w:r>
    </w:p>
    <w:sectPr w:rsidR="00D96AD6">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99582" w14:textId="77777777" w:rsidR="00BA70DF" w:rsidRDefault="00BA70DF">
      <w:pPr>
        <w:spacing w:before="0" w:after="0"/>
      </w:pPr>
      <w:r>
        <w:separator/>
      </w:r>
    </w:p>
  </w:endnote>
  <w:endnote w:type="continuationSeparator" w:id="0">
    <w:p w14:paraId="6D0B54AD" w14:textId="77777777" w:rsidR="00BA70DF" w:rsidRDefault="00BA70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C" w14:textId="77777777" w:rsidR="00D96AD6" w:rsidRDefault="00D96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38102" w14:textId="77777777" w:rsidR="00BA70DF" w:rsidRDefault="00BA70DF">
      <w:pPr>
        <w:spacing w:before="0" w:after="0"/>
      </w:pPr>
      <w:r>
        <w:separator/>
      </w:r>
    </w:p>
  </w:footnote>
  <w:footnote w:type="continuationSeparator" w:id="0">
    <w:p w14:paraId="2256FA7C" w14:textId="77777777" w:rsidR="00BA70DF" w:rsidRDefault="00BA70D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2373"/>
    <w:multiLevelType w:val="multilevel"/>
    <w:tmpl w:val="64429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D6"/>
    <w:rsid w:val="002529B9"/>
    <w:rsid w:val="003B60D8"/>
    <w:rsid w:val="006D34C3"/>
    <w:rsid w:val="009F43AE"/>
    <w:rsid w:val="00BA70DF"/>
    <w:rsid w:val="00D96AD6"/>
    <w:rsid w:val="00FA1D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78AA"/>
  <w15:docId w15:val="{4FBC83F0-4156-4B25-A446-9B9E923E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E" w:eastAsia="en-IE" w:bidi="ar-SA"/>
      </w:rPr>
    </w:rPrDefault>
    <w:pPrDefault>
      <w:pPr>
        <w:spacing w:before="280"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8C5EE0"/>
    <w:pPr>
      <w:spacing w:before="100" w:beforeAutospacing="1" w:after="100" w:afterAutospacing="1"/>
      <w:outlineLvl w:val="2"/>
    </w:pPr>
    <w:rPr>
      <w:b/>
      <w:bCs/>
      <w:sz w:val="27"/>
      <w:szCs w:val="27"/>
      <w:lang w:eastAsia="en-GB"/>
    </w:rPr>
  </w:style>
  <w:style w:type="paragraph" w:styleId="Heading4">
    <w:name w:val="heading 4"/>
    <w:basedOn w:val="Normal"/>
    <w:link w:val="Heading4Char"/>
    <w:uiPriority w:val="9"/>
    <w:semiHidden/>
    <w:unhideWhenUsed/>
    <w:qFormat/>
    <w:rsid w:val="008C5EE0"/>
    <w:pPr>
      <w:spacing w:before="100" w:beforeAutospacing="1" w:after="100" w:afterAutospacing="1"/>
      <w:outlineLvl w:val="3"/>
    </w:pPr>
    <w:rPr>
      <w:b/>
      <w:bCs/>
      <w:lang w:eastAsia="en-G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06665"/>
    <w:pPr>
      <w:spacing w:before="100" w:beforeAutospacing="1" w:after="100" w:afterAutospacing="1"/>
    </w:pPr>
  </w:style>
  <w:style w:type="character" w:customStyle="1" w:styleId="Heading3Char">
    <w:name w:val="Heading 3 Char"/>
    <w:basedOn w:val="DefaultParagraphFont"/>
    <w:link w:val="Heading3"/>
    <w:uiPriority w:val="9"/>
    <w:rsid w:val="008C5EE0"/>
    <w:rPr>
      <w:rFonts w:ascii="Times New Roman" w:eastAsia="Times New Roman" w:hAnsi="Times New Roman" w:cs="Times New Roman"/>
      <w:b/>
      <w:bCs/>
      <w:sz w:val="27"/>
      <w:szCs w:val="27"/>
      <w:lang w:val="en-IE" w:eastAsia="en-GB"/>
    </w:rPr>
  </w:style>
  <w:style w:type="character" w:customStyle="1" w:styleId="Heading4Char">
    <w:name w:val="Heading 4 Char"/>
    <w:basedOn w:val="DefaultParagraphFont"/>
    <w:link w:val="Heading4"/>
    <w:uiPriority w:val="9"/>
    <w:rsid w:val="008C5EE0"/>
    <w:rPr>
      <w:rFonts w:ascii="Times New Roman" w:eastAsia="Times New Roman" w:hAnsi="Times New Roman" w:cs="Times New Roman"/>
      <w:b/>
      <w:bCs/>
      <w:lang w:val="en-IE" w:eastAsia="en-GB"/>
    </w:rPr>
  </w:style>
  <w:style w:type="character" w:styleId="Emphasis">
    <w:name w:val="Emphasis"/>
    <w:basedOn w:val="DefaultParagraphFont"/>
    <w:uiPriority w:val="20"/>
    <w:qFormat/>
    <w:rsid w:val="008C5EE0"/>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34C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4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BvBJI6peWghpGO2lZzXqWS52A==">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Sinclair</dc:creator>
  <cp:lastModifiedBy> </cp:lastModifiedBy>
  <cp:revision>4</cp:revision>
  <dcterms:created xsi:type="dcterms:W3CDTF">2021-11-12T13:26:00Z</dcterms:created>
  <dcterms:modified xsi:type="dcterms:W3CDTF">2021-11-12T13:50:00Z</dcterms:modified>
</cp:coreProperties>
</file>